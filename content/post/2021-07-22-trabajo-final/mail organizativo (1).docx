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D3F2" w14:textId="77777777" w:rsidR="00F43177" w:rsidRDefault="005B52D5">
      <w:pPr>
        <w:rPr>
          <w:lang w:val="es-ES"/>
        </w:rPr>
      </w:pPr>
      <w:proofErr w:type="gramStart"/>
      <w:r>
        <w:rPr>
          <w:lang w:val="es-ES"/>
        </w:rPr>
        <w:t>Hola</w:t>
      </w:r>
      <w:proofErr w:type="gramEnd"/>
      <w:r>
        <w:rPr>
          <w:lang w:val="es-ES"/>
        </w:rPr>
        <w:t xml:space="preserve"> colegas! Espero que este mail les encuentre bien.</w:t>
      </w:r>
    </w:p>
    <w:p w14:paraId="5BD8D3F3" w14:textId="77777777" w:rsidR="005B52D5" w:rsidRDefault="005B52D5">
      <w:pPr>
        <w:rPr>
          <w:lang w:val="es-ES"/>
        </w:rPr>
      </w:pPr>
      <w:r>
        <w:rPr>
          <w:lang w:val="es-ES"/>
        </w:rPr>
        <w:t xml:space="preserve">Como ya les comenté por privado, la fecha del </w:t>
      </w:r>
      <w:proofErr w:type="gramStart"/>
      <w:r>
        <w:rPr>
          <w:lang w:val="es-ES"/>
        </w:rPr>
        <w:t>mini curso</w:t>
      </w:r>
      <w:proofErr w:type="gramEnd"/>
      <w:r>
        <w:rPr>
          <w:lang w:val="es-ES"/>
        </w:rPr>
        <w:t xml:space="preserve"> de R es de 18 al 22 de octubre de 18 a 21 horas (según entendí, no hay diferencia de horario entre Paraguay y Argentina en esa época). </w:t>
      </w:r>
    </w:p>
    <w:p w14:paraId="5BD8D3F4" w14:textId="77777777" w:rsidR="005B52D5" w:rsidRDefault="005B52D5">
      <w:pPr>
        <w:rPr>
          <w:lang w:val="es-ES"/>
        </w:rPr>
      </w:pPr>
      <w:r>
        <w:rPr>
          <w:lang w:val="es-ES"/>
        </w:rPr>
        <w:t xml:space="preserve">Con Marilia pensamos las clases de la siguiente forma: </w:t>
      </w:r>
    </w:p>
    <w:p w14:paraId="5BD8D3F5" w14:textId="25AD9865" w:rsidR="005B52D5" w:rsidRDefault="005B52D5">
      <w:pPr>
        <w:rPr>
          <w:lang w:val="es-ES"/>
        </w:rPr>
      </w:pPr>
      <w:r>
        <w:rPr>
          <w:lang w:val="es-ES"/>
        </w:rPr>
        <w:t xml:space="preserve">Asincrónico: video introductorio </w:t>
      </w:r>
      <w:ins w:id="0" w:author="Marília Melo Favalesso" w:date="2021-09-13T10:13:00Z">
        <w:r w:rsidR="002B14D8">
          <w:rPr>
            <w:lang w:val="es-ES"/>
          </w:rPr>
          <w:t>c</w:t>
        </w:r>
      </w:ins>
      <w:ins w:id="1" w:author="Marília Melo Favalesso" w:date="2021-09-13T10:14:00Z">
        <w:r w:rsidR="00CF5719">
          <w:rPr>
            <w:lang w:val="es-ES"/>
          </w:rPr>
          <w:t>o</w:t>
        </w:r>
      </w:ins>
      <w:ins w:id="2" w:author="Marília Melo Favalesso" w:date="2021-09-13T10:13:00Z">
        <w:r w:rsidR="002B14D8">
          <w:rPr>
            <w:lang w:val="es-ES"/>
          </w:rPr>
          <w:t xml:space="preserve">rto </w:t>
        </w:r>
      </w:ins>
      <w:r>
        <w:rPr>
          <w:lang w:val="es-ES"/>
        </w:rPr>
        <w:t xml:space="preserve">sobre qué son los lenguajes de programación, cómo y de dónde descargar e instalar R y R Studio. Como actualizar el software y los paquetes en caso de ya tenerlo instalado. Cómo instalar los paquetes que usaremos durante el curso y los sitios de ayuda disponibles en la web. </w:t>
      </w:r>
    </w:p>
    <w:p w14:paraId="5BD8D3F6" w14:textId="77777777" w:rsidR="005B52D5" w:rsidRDefault="005B52D5">
      <w:pPr>
        <w:rPr>
          <w:lang w:val="es-ES"/>
        </w:rPr>
      </w:pPr>
      <w:r>
        <w:rPr>
          <w:lang w:val="es-ES"/>
        </w:rPr>
        <w:t>Sincrónicos:</w:t>
      </w:r>
    </w:p>
    <w:p w14:paraId="5BD8D3F7" w14:textId="14A3EED3" w:rsidR="005B52D5" w:rsidRDefault="005B52D5">
      <w:pPr>
        <w:rPr>
          <w:lang w:val="es-ES"/>
        </w:rPr>
      </w:pPr>
      <w:r>
        <w:rPr>
          <w:lang w:val="es-ES"/>
        </w:rPr>
        <w:t xml:space="preserve">Día 1: 18/10. </w:t>
      </w:r>
      <w:del w:id="3" w:author="Marília Melo Favalesso" w:date="2021-09-13T10:11:00Z">
        <w:r w:rsidDel="00070C10">
          <w:rPr>
            <w:lang w:val="es-ES"/>
          </w:rPr>
          <w:delText>Objetos</w:delText>
        </w:r>
        <w:r w:rsidDel="00A33CA7">
          <w:rPr>
            <w:lang w:val="es-ES"/>
          </w:rPr>
          <w:delText xml:space="preserve">, </w:delText>
        </w:r>
        <w:r w:rsidDel="00070C10">
          <w:rPr>
            <w:lang w:val="es-ES"/>
          </w:rPr>
          <w:delText>atribuciones</w:delText>
        </w:r>
        <w:r w:rsidDel="00A33CA7">
          <w:rPr>
            <w:lang w:val="es-ES"/>
          </w:rPr>
          <w:delText xml:space="preserve"> y funciones</w:delText>
        </w:r>
      </w:del>
      <w:ins w:id="4" w:author="Marília Melo Favalesso" w:date="2021-09-13T10:11:00Z">
        <w:r w:rsidR="00070C10">
          <w:rPr>
            <w:lang w:val="es-ES"/>
          </w:rPr>
          <w:t>Como manipular objetos con R base</w:t>
        </w:r>
      </w:ins>
    </w:p>
    <w:p w14:paraId="5BD8D3F8" w14:textId="56515A22" w:rsidR="005B52D5" w:rsidRDefault="005B52D5">
      <w:pPr>
        <w:rPr>
          <w:lang w:val="es-ES"/>
        </w:rPr>
      </w:pPr>
      <w:r>
        <w:rPr>
          <w:lang w:val="es-ES"/>
        </w:rPr>
        <w:t xml:space="preserve">Día 2: 19/10 </w:t>
      </w:r>
      <w:del w:id="5" w:author="Marília Melo Favalesso" w:date="2021-09-13T10:11:00Z">
        <w:r w:rsidDel="00070C10">
          <w:rPr>
            <w:lang w:val="es-ES"/>
          </w:rPr>
          <w:delText>Importación y manipulación de base de datos en R</w:delText>
        </w:r>
      </w:del>
      <w:proofErr w:type="spellStart"/>
      <w:ins w:id="6" w:author="Marília Melo Favalesso" w:date="2021-09-13T10:11:00Z">
        <w:r w:rsidR="00070C10">
          <w:rPr>
            <w:lang w:val="es-ES"/>
          </w:rPr>
          <w:t>Tidyverse</w:t>
        </w:r>
      </w:ins>
      <w:proofErr w:type="spellEnd"/>
    </w:p>
    <w:p w14:paraId="5BD8D3F9" w14:textId="50FF6C1D" w:rsidR="005B52D5" w:rsidRDefault="005B52D5">
      <w:pPr>
        <w:rPr>
          <w:lang w:val="es-ES"/>
        </w:rPr>
      </w:pPr>
      <w:r>
        <w:rPr>
          <w:lang w:val="es-ES"/>
        </w:rPr>
        <w:t>Día 3: 20/10</w:t>
      </w:r>
      <w:del w:id="7" w:author="Marília Melo Favalesso" w:date="2021-09-13T10:15:00Z">
        <w:r w:rsidDel="004B4B8A">
          <w:rPr>
            <w:lang w:val="es-ES"/>
          </w:rPr>
          <w:delText>.</w:delText>
        </w:r>
      </w:del>
      <w:r>
        <w:rPr>
          <w:lang w:val="es-ES"/>
        </w:rPr>
        <w:t xml:space="preserve"> </w:t>
      </w:r>
      <w:del w:id="8" w:author="Marília Melo Favalesso" w:date="2021-09-13T10:11:00Z">
        <w:r w:rsidR="00A07581" w:rsidDel="00070C10">
          <w:rPr>
            <w:lang w:val="es-ES"/>
          </w:rPr>
          <w:delText>Estadística</w:delText>
        </w:r>
        <w:r w:rsidDel="00070C10">
          <w:rPr>
            <w:lang w:val="es-ES"/>
          </w:rPr>
          <w:delText xml:space="preserve"> descriptiva: medidas de posición y dispersión. Frecuencias.</w:delText>
        </w:r>
      </w:del>
      <w:ins w:id="9" w:author="Marília Melo Favalesso" w:date="2021-09-13T10:11:00Z">
        <w:r w:rsidR="00070C10">
          <w:rPr>
            <w:lang w:val="es-ES"/>
          </w:rPr>
          <w:t>Estadística básica: medidas de posición, dispersión y frecuencias</w:t>
        </w:r>
      </w:ins>
      <w:del w:id="10" w:author="Marília Melo Favalesso" w:date="2021-09-13T10:12:00Z">
        <w:r w:rsidDel="006F2ACC">
          <w:rPr>
            <w:lang w:val="es-ES"/>
          </w:rPr>
          <w:delText xml:space="preserve"> </w:delText>
        </w:r>
      </w:del>
    </w:p>
    <w:p w14:paraId="5BD8D3FA" w14:textId="6EC6AB2A" w:rsidR="005B52D5" w:rsidRDefault="005B52D5">
      <w:pPr>
        <w:rPr>
          <w:lang w:val="es-ES"/>
        </w:rPr>
      </w:pPr>
      <w:r>
        <w:rPr>
          <w:lang w:val="es-ES"/>
        </w:rPr>
        <w:t xml:space="preserve">Día 4: 21/10 Gráficos </w:t>
      </w:r>
      <w:del w:id="11" w:author="Marília Melo Favalesso" w:date="2021-09-13T10:11:00Z">
        <w:r w:rsidDel="00070C10">
          <w:rPr>
            <w:lang w:val="es-ES"/>
          </w:rPr>
          <w:delText>con R base</w:delText>
        </w:r>
      </w:del>
      <w:ins w:id="12" w:author="Marília Melo Favalesso" w:date="2021-09-13T10:11:00Z">
        <w:r w:rsidR="00070C10">
          <w:rPr>
            <w:lang w:val="es-ES"/>
          </w:rPr>
          <w:t>c</w:t>
        </w:r>
      </w:ins>
      <w:ins w:id="13" w:author="Marília Melo Favalesso" w:date="2021-09-13T10:12:00Z">
        <w:r w:rsidR="00070C10">
          <w:rPr>
            <w:lang w:val="es-ES"/>
          </w:rPr>
          <w:t>on</w:t>
        </w:r>
      </w:ins>
      <w:del w:id="14" w:author="Marília Melo Favalesso" w:date="2021-09-13T10:12:00Z">
        <w:r w:rsidDel="00070C10">
          <w:rPr>
            <w:lang w:val="es-ES"/>
          </w:rPr>
          <w:delText xml:space="preserve"> y</w:delText>
        </w:r>
      </w:del>
      <w:r>
        <w:rPr>
          <w:lang w:val="es-ES"/>
        </w:rPr>
        <w:t xml:space="preserve"> </w:t>
      </w:r>
      <w:proofErr w:type="spellStart"/>
      <w:r>
        <w:rPr>
          <w:lang w:val="es-ES"/>
        </w:rPr>
        <w:t>ggplot</w:t>
      </w:r>
      <w:proofErr w:type="spellEnd"/>
    </w:p>
    <w:p w14:paraId="5BD8D3FB" w14:textId="3809B6BE" w:rsidR="005B52D5" w:rsidRDefault="005B52D5">
      <w:pPr>
        <w:rPr>
          <w:lang w:val="es-ES"/>
        </w:rPr>
      </w:pPr>
      <w:r>
        <w:rPr>
          <w:lang w:val="es-ES"/>
        </w:rPr>
        <w:t xml:space="preserve">Día 5: 22/10 </w:t>
      </w:r>
      <w:del w:id="15" w:author="Marília Melo Favalesso" w:date="2021-09-13T10:12:00Z">
        <w:r w:rsidDel="00070C10">
          <w:rPr>
            <w:lang w:val="es-ES"/>
          </w:rPr>
          <w:delText>e</w:delText>
        </w:r>
      </w:del>
      <w:ins w:id="16" w:author="Marília Melo Favalesso" w:date="2021-09-13T10:12:00Z">
        <w:r w:rsidR="006F2ACC">
          <w:rPr>
            <w:lang w:val="es-ES"/>
          </w:rPr>
          <w:t xml:space="preserve">Resolución de ejercicios </w:t>
        </w:r>
      </w:ins>
      <w:del w:id="17" w:author="Marília Melo Favalesso" w:date="2021-09-13T10:12:00Z">
        <w:r w:rsidDel="006F2ACC">
          <w:rPr>
            <w:lang w:val="es-ES"/>
          </w:rPr>
          <w:delText xml:space="preserve">jercicios, resolución de dudas y desarrollo del trabajo final. </w:delText>
        </w:r>
      </w:del>
    </w:p>
    <w:p w14:paraId="5BD8D3FC" w14:textId="77777777" w:rsidR="005B52D5" w:rsidRDefault="005B52D5">
      <w:pPr>
        <w:rPr>
          <w:lang w:val="es-ES"/>
        </w:rPr>
      </w:pPr>
      <w:commentRangeStart w:id="18"/>
      <w:r>
        <w:rPr>
          <w:lang w:val="es-ES"/>
        </w:rPr>
        <w:t xml:space="preserve">Pensamos en proponer un trabajo final sencillo, donde los participantes deban plantear un problema de investigación con su objetivo, crear una base de datos en R, exportarla en </w:t>
      </w:r>
      <w:proofErr w:type="spellStart"/>
      <w:r>
        <w:rPr>
          <w:lang w:val="es-ES"/>
        </w:rPr>
        <w:t>csv</w:t>
      </w:r>
      <w:proofErr w:type="spellEnd"/>
      <w:r>
        <w:rPr>
          <w:lang w:val="es-ES"/>
        </w:rPr>
        <w:t xml:space="preserve">, y realizar un análisis descriptivo de los datos (usando </w:t>
      </w:r>
      <w:r w:rsidR="00A07581">
        <w:rPr>
          <w:lang w:val="es-ES"/>
        </w:rPr>
        <w:t>gráficos</w:t>
      </w:r>
      <w:r>
        <w:rPr>
          <w:lang w:val="es-ES"/>
        </w:rPr>
        <w:t xml:space="preserve"> y tablas). La idea es que de esta forma les quede “el camino” ordenado para un análisis básico de datos, y que puedan expresar si tienen dudas al respecto. Para ello, pensamos en plantear este ejercicio final el día uno, de manera tal que los participantes puedan ir realizándolo durante el curso, y que sea un ejercicio continuo a la par de la teoría. </w:t>
      </w:r>
      <w:commentRangeEnd w:id="18"/>
      <w:r w:rsidR="00666B60">
        <w:rPr>
          <w:rStyle w:val="Refdecomentrio"/>
        </w:rPr>
        <w:commentReference w:id="18"/>
      </w:r>
    </w:p>
    <w:p w14:paraId="5BD8D3FD" w14:textId="77777777" w:rsidR="005B52D5" w:rsidRDefault="005B52D5">
      <w:pPr>
        <w:rPr>
          <w:lang w:val="es-ES"/>
        </w:rPr>
      </w:pPr>
      <w:r>
        <w:rPr>
          <w:lang w:val="es-ES"/>
        </w:rPr>
        <w:t xml:space="preserve">Hay que tener en cuenta que son muy pocas horas de encuentro, y que dependiendo del número de inscriptos, no sabemos qué tan factible va a ser que puedan realizar ejercicios durante la clase sincrónica. Con este ejercicio integrador, podemos al menos asegurarnos de que todos intentaron hacer los análisis en R y resolver las consultas o dudas particulares, haciendo que el curso sea </w:t>
      </w:r>
      <w:r w:rsidR="00A07581">
        <w:rPr>
          <w:lang w:val="es-ES"/>
        </w:rPr>
        <w:t>más</w:t>
      </w:r>
      <w:r>
        <w:rPr>
          <w:lang w:val="es-ES"/>
        </w:rPr>
        <w:t xml:space="preserve"> personal en cierto sentido. </w:t>
      </w:r>
    </w:p>
    <w:p w14:paraId="5BD8D3FE" w14:textId="77777777" w:rsidR="005B52D5" w:rsidRDefault="005B52D5">
      <w:pPr>
        <w:rPr>
          <w:lang w:val="es-ES"/>
        </w:rPr>
      </w:pPr>
      <w:r>
        <w:rPr>
          <w:lang w:val="es-ES"/>
        </w:rPr>
        <w:t xml:space="preserve">También proponemos el uso de una plataforma interactiva para hacer ejercicios de repaso para el final de cada clase. Nosotras estuvimos utilizando el </w:t>
      </w:r>
      <w:proofErr w:type="spellStart"/>
      <w:r>
        <w:rPr>
          <w:lang w:val="es-ES"/>
        </w:rPr>
        <w:t>AhaSlides</w:t>
      </w:r>
      <w:proofErr w:type="spellEnd"/>
      <w:r>
        <w:rPr>
          <w:lang w:val="es-ES"/>
        </w:rPr>
        <w:t>, que permite hasta 7 participantes en línea interactuando (en su versión gratuita). Por lo que pensamos que, una vez terminada la teoría, podemos hacer sub</w:t>
      </w:r>
      <w:r w:rsidR="00A07581">
        <w:rPr>
          <w:lang w:val="es-ES"/>
        </w:rPr>
        <w:t>-</w:t>
      </w:r>
      <w:r>
        <w:rPr>
          <w:lang w:val="es-ES"/>
        </w:rPr>
        <w:t xml:space="preserve">salas en zoom (o nuevas salas en </w:t>
      </w:r>
      <w:proofErr w:type="spellStart"/>
      <w:r>
        <w:rPr>
          <w:lang w:val="es-ES"/>
        </w:rPr>
        <w:t>google</w:t>
      </w:r>
      <w:proofErr w:type="spellEnd"/>
      <w:r>
        <w:rPr>
          <w:lang w:val="es-ES"/>
        </w:rPr>
        <w:t xml:space="preserve"> </w:t>
      </w:r>
      <w:proofErr w:type="spellStart"/>
      <w:r>
        <w:rPr>
          <w:lang w:val="es-ES"/>
        </w:rPr>
        <w:t>meet</w:t>
      </w:r>
      <w:proofErr w:type="spellEnd"/>
      <w:r>
        <w:rPr>
          <w:lang w:val="es-ES"/>
        </w:rPr>
        <w:t xml:space="preserve"> si </w:t>
      </w:r>
      <w:r w:rsidR="00A07581">
        <w:rPr>
          <w:lang w:val="es-ES"/>
        </w:rPr>
        <w:t>usáramos</w:t>
      </w:r>
      <w:r>
        <w:rPr>
          <w:lang w:val="es-ES"/>
        </w:rPr>
        <w:t xml:space="preserve"> esta plataforma) y cada docente coordina una sub</w:t>
      </w:r>
      <w:r w:rsidR="00A07581">
        <w:rPr>
          <w:lang w:val="es-ES"/>
        </w:rPr>
        <w:t>-</w:t>
      </w:r>
      <w:r>
        <w:rPr>
          <w:lang w:val="es-ES"/>
        </w:rPr>
        <w:t xml:space="preserve">sala con los participantes mientras se responden las actividades de repaso en dicha plataforma. </w:t>
      </w:r>
      <w:r w:rsidR="00A07581">
        <w:rPr>
          <w:lang w:val="es-ES"/>
        </w:rPr>
        <w:t>Así</w:t>
      </w:r>
      <w:r>
        <w:rPr>
          <w:lang w:val="es-ES"/>
        </w:rPr>
        <w:t xml:space="preserve"> si hay dudas las podemos resolver en el momento, y de paso, interactuamos un poco </w:t>
      </w:r>
      <w:r w:rsidR="00A07581">
        <w:rPr>
          <w:lang w:val="es-ES"/>
        </w:rPr>
        <w:t>más</w:t>
      </w:r>
      <w:r>
        <w:rPr>
          <w:lang w:val="es-ES"/>
        </w:rPr>
        <w:t xml:space="preserve">. </w:t>
      </w:r>
    </w:p>
    <w:p w14:paraId="5BD8D3FF" w14:textId="14A335F7" w:rsidR="005B52D5" w:rsidRDefault="005B52D5">
      <w:pPr>
        <w:rPr>
          <w:lang w:val="es-ES"/>
        </w:rPr>
      </w:pPr>
      <w:r>
        <w:rPr>
          <w:lang w:val="es-ES"/>
        </w:rPr>
        <w:t xml:space="preserve">Además, queremos saber si están dispuestos a que las clases sean grabadas para luego, previa autorización del Comité organizador, podamos colgarlas en el site de </w:t>
      </w:r>
      <w:ins w:id="19" w:author="Marília Melo Favalesso" w:date="2021-09-13T10:31:00Z">
        <w:r w:rsidR="00097A3F">
          <w:rPr>
            <w:lang w:val="es-ES"/>
          </w:rPr>
          <w:t>“</w:t>
        </w:r>
      </w:ins>
      <w:r>
        <w:rPr>
          <w:lang w:val="es-ES"/>
        </w:rPr>
        <w:t xml:space="preserve">Soma dos </w:t>
      </w:r>
      <w:proofErr w:type="spellStart"/>
      <w:r>
        <w:rPr>
          <w:lang w:val="es-ES"/>
        </w:rPr>
        <w:t>Quadrados</w:t>
      </w:r>
      <w:proofErr w:type="spellEnd"/>
      <w:ins w:id="20" w:author="Marília Melo Favalesso" w:date="2021-09-13T10:32:00Z">
        <w:r w:rsidR="00097A3F">
          <w:rPr>
            <w:lang w:val="es-ES"/>
          </w:rPr>
          <w:t>” (</w:t>
        </w:r>
        <w:r w:rsidR="00097A3F">
          <w:rPr>
            <w:lang w:val="es-ES"/>
          </w:rPr>
          <w:fldChar w:fldCharType="begin"/>
        </w:r>
        <w:r w:rsidR="00097A3F">
          <w:rPr>
            <w:lang w:val="es-ES"/>
          </w:rPr>
          <w:instrText xml:space="preserve"> HYPERLINK "</w:instrText>
        </w:r>
        <w:r w:rsidR="00097A3F" w:rsidRPr="00097A3F">
          <w:rPr>
            <w:lang w:val="es-ES"/>
          </w:rPr>
          <w:instrText>https://www.somaquadrados.com/</w:instrText>
        </w:r>
        <w:r w:rsidR="00097A3F">
          <w:rPr>
            <w:lang w:val="es-ES"/>
          </w:rPr>
          <w:instrText xml:space="preserve">" </w:instrText>
        </w:r>
        <w:r w:rsidR="00097A3F">
          <w:rPr>
            <w:lang w:val="es-ES"/>
          </w:rPr>
          <w:fldChar w:fldCharType="separate"/>
        </w:r>
        <w:r w:rsidR="00097A3F" w:rsidRPr="0038131A">
          <w:rPr>
            <w:rStyle w:val="Hyperlink"/>
            <w:lang w:val="es-ES"/>
          </w:rPr>
          <w:t>https://www.somaquadrados.com/</w:t>
        </w:r>
        <w:r w:rsidR="00097A3F">
          <w:rPr>
            <w:lang w:val="es-ES"/>
          </w:rPr>
          <w:fldChar w:fldCharType="end"/>
        </w:r>
        <w:r w:rsidR="00097A3F">
          <w:rPr>
            <w:lang w:val="es-ES"/>
          </w:rPr>
          <w:t>)</w:t>
        </w:r>
      </w:ins>
      <w:r>
        <w:rPr>
          <w:lang w:val="es-ES"/>
        </w:rPr>
        <w:t xml:space="preserve">, que es la iniciativa de Marilia, donde yo también participo, para difundir la ciencia de datos, y la programación con datos biológicos. </w:t>
      </w:r>
    </w:p>
    <w:p w14:paraId="5BD8D400" w14:textId="77777777" w:rsidR="00A07581" w:rsidRPr="005B52D5" w:rsidRDefault="00A07581">
      <w:pPr>
        <w:rPr>
          <w:lang w:val="es-ES"/>
        </w:rPr>
      </w:pPr>
      <w:r>
        <w:rPr>
          <w:lang w:val="es-ES"/>
        </w:rPr>
        <w:t xml:space="preserve">Estamos abiertas a consideraciones, propuestas e ideas. Como es un curso en el marco de las jornadas de </w:t>
      </w:r>
      <w:proofErr w:type="spellStart"/>
      <w:r>
        <w:rPr>
          <w:lang w:val="es-ES"/>
        </w:rPr>
        <w:t>Mastozoologia</w:t>
      </w:r>
      <w:proofErr w:type="spellEnd"/>
      <w:r>
        <w:rPr>
          <w:lang w:val="es-ES"/>
        </w:rPr>
        <w:t xml:space="preserve">, la idea principal es usar ejemplos que planteen problemáticas </w:t>
      </w:r>
      <w:r>
        <w:rPr>
          <w:lang w:val="es-ES"/>
        </w:rPr>
        <w:lastRenderedPageBreak/>
        <w:t xml:space="preserve">dentro de esta disciplina, de modo tal que sea más fácil para los participantes llevar los conceptos a su propia realidad de trabajo. </w:t>
      </w:r>
    </w:p>
    <w:sectPr w:rsidR="00A07581" w:rsidRPr="005B52D5">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Marília Melo Favalesso" w:date="2021-09-13T10:22:00Z" w:initials="MMF">
    <w:p w14:paraId="550786CC" w14:textId="5F8FF314" w:rsidR="00666B60" w:rsidRDefault="00666B60">
      <w:pPr>
        <w:pStyle w:val="Textodecomentrio"/>
      </w:pPr>
      <w:r>
        <w:rPr>
          <w:rStyle w:val="Refdecomentrio"/>
        </w:rPr>
        <w:annotationRef/>
      </w:r>
      <w:r w:rsidRPr="00666B60">
        <w:t>En el caso de este curso, pensé en tomar un camino diferente. Les damos una lista de 10 ejercicios que deben entregar al final del curso. Esta lista se presentaría e</w:t>
      </w:r>
      <w:r w:rsidR="001A4570">
        <w:t>n</w:t>
      </w:r>
      <w:r w:rsidRPr="00666B60">
        <w:t xml:space="preserve"> </w:t>
      </w:r>
      <w:r w:rsidR="001A4570">
        <w:t>la clase 0</w:t>
      </w:r>
      <w:r w:rsidRPr="00666B60">
        <w:t xml:space="preserve"> y cada clase tendría dos actividades para completar. El viernes resolveríamos los ejercicios con el personal, y sería esta misma lista la que entregarían.</w:t>
      </w:r>
    </w:p>
    <w:p w14:paraId="65566AC2" w14:textId="643B976C" w:rsidR="00551A1F" w:rsidRDefault="00551A1F">
      <w:pPr>
        <w:pStyle w:val="Textodecomentrio"/>
      </w:pPr>
      <w:r w:rsidRPr="00551A1F">
        <w:t>El período que tenemos para enseñar es extremadamente corto, debes tener en cuenta que los estudiantes preguntarán y pausarán la clase en todo momento. De esta manera, acortaré significativamente mi parte. Específicamente, no hablaré de las funciones que usamos para crear vectores y tablas aleatorias, MAS, puedo dejar ejercicios para enseñar cómo hacerlo</w:t>
      </w:r>
      <w:r w:rsidR="006F34AA">
        <w:t xml:space="preserve"> a parte de los ejercicios principales. </w:t>
      </w:r>
    </w:p>
    <w:p w14:paraId="4EB7D16F" w14:textId="7AD19556" w:rsidR="008B61B1" w:rsidRDefault="008B61B1">
      <w:pPr>
        <w:pStyle w:val="Textodecomentrio"/>
      </w:pPr>
      <w:r w:rsidRPr="008B61B1">
        <w:t>Finalmente, podemos dejar como opción que los alumnos trabajen con sus propios datos, y la lista de ejercicios se puede aplicar tanto a los datos que daremos como a los datos que los alumnos puedan tener o simular.</w:t>
      </w:r>
      <w:r w:rsidR="00775D04">
        <w:t xml:space="preserve"> El problema es que en la clase de repaso no van a tener la certeza de la respuesta de los análisis hechos. </w:t>
      </w:r>
    </w:p>
    <w:p w14:paraId="555B0A83" w14:textId="75AAF757" w:rsidR="001861C4" w:rsidRDefault="001861C4">
      <w:pPr>
        <w:pStyle w:val="Textodecomentrio"/>
      </w:pPr>
      <w:r w:rsidRPr="001861C4">
        <w:t>Debido al curso corto, creo que los alumnos no querrán dedicar tanto a él una vez finalizado el período en el aula, así que pensé en dejar una lista de ejercicios solo para ver si pueden responder</w:t>
      </w:r>
      <w:r w:rsidR="00AF6F90">
        <w:t>, para la concretización del aprendido</w:t>
      </w:r>
      <w:r w:rsidRPr="001861C4">
        <w:t xml:space="preserve">. Cualquier cosa, podemos aumentar esta lista a unos 20 ejercicios y dejamos solo 10 para resolver con ellos en </w:t>
      </w:r>
      <w:r w:rsidR="00AF6F90">
        <w:t>la clase</w:t>
      </w:r>
      <w:r w:rsidRPr="001861C4">
        <w:t xml:space="preserve"> y el resto deberán resolverlos por sí mismos</w:t>
      </w:r>
      <w:r w:rsidR="00AF6F90">
        <w:t xml:space="preserve"> y entregar hasta una semana después. </w:t>
      </w:r>
    </w:p>
    <w:p w14:paraId="29C76888" w14:textId="77777777" w:rsidR="00422E82" w:rsidRDefault="00422E82">
      <w:pPr>
        <w:pStyle w:val="Textodecomentrio"/>
      </w:pPr>
    </w:p>
    <w:p w14:paraId="5A829234" w14:textId="3D4D9B95" w:rsidR="00EF2944" w:rsidRDefault="00EF2944">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8292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9A4F3" w16cex:dateUtc="2021-09-13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829234" w16cid:durableId="24E9A4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ília Melo Favalesso">
    <w15:presenceInfo w15:providerId="Windows Live" w15:userId="748e014a72d91f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wNDIysDQ3NTM2MTVX0lEKTi0uzszPAykwrAUAPAfduSwAAAA="/>
  </w:docVars>
  <w:rsids>
    <w:rsidRoot w:val="005B52D5"/>
    <w:rsid w:val="00070C10"/>
    <w:rsid w:val="00097A3F"/>
    <w:rsid w:val="001861C4"/>
    <w:rsid w:val="001A4570"/>
    <w:rsid w:val="002B14D8"/>
    <w:rsid w:val="003B5A50"/>
    <w:rsid w:val="003C5380"/>
    <w:rsid w:val="00422E82"/>
    <w:rsid w:val="004B4B8A"/>
    <w:rsid w:val="00551A1F"/>
    <w:rsid w:val="005B52D5"/>
    <w:rsid w:val="0065043E"/>
    <w:rsid w:val="00666B60"/>
    <w:rsid w:val="006F2ACC"/>
    <w:rsid w:val="006F34AA"/>
    <w:rsid w:val="00775D04"/>
    <w:rsid w:val="008B61B1"/>
    <w:rsid w:val="008C6292"/>
    <w:rsid w:val="00A07581"/>
    <w:rsid w:val="00A33CA7"/>
    <w:rsid w:val="00AF6F90"/>
    <w:rsid w:val="00CF5719"/>
    <w:rsid w:val="00EF2944"/>
    <w:rsid w:val="00F14073"/>
    <w:rsid w:val="00F431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D3F2"/>
  <w15:chartTrackingRefBased/>
  <w15:docId w15:val="{577E4B9E-3F22-4BDB-B37B-1F774FD0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14073"/>
    <w:rPr>
      <w:sz w:val="16"/>
      <w:szCs w:val="16"/>
    </w:rPr>
  </w:style>
  <w:style w:type="paragraph" w:styleId="Textodecomentrio">
    <w:name w:val="annotation text"/>
    <w:basedOn w:val="Normal"/>
    <w:link w:val="TextodecomentrioChar"/>
    <w:uiPriority w:val="99"/>
    <w:semiHidden/>
    <w:unhideWhenUsed/>
    <w:rsid w:val="00F1407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14073"/>
    <w:rPr>
      <w:sz w:val="20"/>
      <w:szCs w:val="20"/>
    </w:rPr>
  </w:style>
  <w:style w:type="paragraph" w:styleId="Assuntodocomentrio">
    <w:name w:val="annotation subject"/>
    <w:basedOn w:val="Textodecomentrio"/>
    <w:next w:val="Textodecomentrio"/>
    <w:link w:val="AssuntodocomentrioChar"/>
    <w:uiPriority w:val="99"/>
    <w:semiHidden/>
    <w:unhideWhenUsed/>
    <w:rsid w:val="00F14073"/>
    <w:rPr>
      <w:b/>
      <w:bCs/>
    </w:rPr>
  </w:style>
  <w:style w:type="character" w:customStyle="1" w:styleId="AssuntodocomentrioChar">
    <w:name w:val="Assunto do comentário Char"/>
    <w:basedOn w:val="TextodecomentrioChar"/>
    <w:link w:val="Assuntodocomentrio"/>
    <w:uiPriority w:val="99"/>
    <w:semiHidden/>
    <w:rsid w:val="00F14073"/>
    <w:rPr>
      <w:b/>
      <w:bCs/>
      <w:sz w:val="20"/>
      <w:szCs w:val="20"/>
    </w:rPr>
  </w:style>
  <w:style w:type="character" w:styleId="Hyperlink">
    <w:name w:val="Hyperlink"/>
    <w:basedOn w:val="Fontepargpadro"/>
    <w:uiPriority w:val="99"/>
    <w:unhideWhenUsed/>
    <w:rsid w:val="00097A3F"/>
    <w:rPr>
      <w:color w:val="0563C1" w:themeColor="hyperlink"/>
      <w:u w:val="single"/>
    </w:rPr>
  </w:style>
  <w:style w:type="character" w:styleId="MenoPendente">
    <w:name w:val="Unresolved Mention"/>
    <w:basedOn w:val="Fontepargpadro"/>
    <w:uiPriority w:val="99"/>
    <w:semiHidden/>
    <w:unhideWhenUsed/>
    <w:rsid w:val="00097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527</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dc:creator>
  <cp:keywords/>
  <dc:description/>
  <cp:lastModifiedBy>Marília Melo Favalesso</cp:lastModifiedBy>
  <cp:revision>23</cp:revision>
  <dcterms:created xsi:type="dcterms:W3CDTF">2021-09-13T12:03:00Z</dcterms:created>
  <dcterms:modified xsi:type="dcterms:W3CDTF">2021-09-13T13:34:00Z</dcterms:modified>
</cp:coreProperties>
</file>